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44E06" w14:textId="77777777" w:rsidR="00A924A4" w:rsidRDefault="00AB19D2">
      <w:pPr>
        <w:pStyle w:val="FirstParagraph"/>
      </w:pPr>
      <w:r>
        <w:t>Word count: 343 / 350 words</w:t>
      </w:r>
    </w:p>
    <w:p w14:paraId="35F24081" w14:textId="77777777" w:rsidR="00A924A4" w:rsidRDefault="00AB19D2">
      <w:pPr>
        <w:pStyle w:val="BodyText"/>
      </w:pPr>
      <w:r>
        <w:rPr>
          <w:b/>
        </w:rPr>
        <w:t>SPECIFIC CLUSTERS OF FATTY ACID</w:t>
      </w:r>
      <w:ins w:id="0" w:author="Anthony Hanley" w:date="2018-01-08T18:11:00Z">
        <w:r w:rsidR="00192506">
          <w:rPr>
            <w:b/>
          </w:rPr>
          <w:t>S</w:t>
        </w:r>
      </w:ins>
      <w:r>
        <w:rPr>
          <w:b/>
        </w:rPr>
        <w:t xml:space="preserve"> (FA) ACROSS MULTIPLE SERUM LIPID FRACTIONS UNDERLIE</w:t>
      </w:r>
      <w:del w:id="1" w:author="Anthony Hanley" w:date="2018-01-08T18:11:00Z">
        <w:r w:rsidDel="00192506">
          <w:rPr>
            <w:b/>
          </w:rPr>
          <w:delText>S</w:delText>
        </w:r>
      </w:del>
      <w:r>
        <w:rPr>
          <w:b/>
        </w:rPr>
        <w:t xml:space="preserve"> PATHOPHYSIOLOGICAL FEATURES OF TYPE 2 DIABETES IN THE CANADIAN PROSPECTIVE METABOLISM AND ISLET CELL EVALUATION (PROMISE) COHORT</w:t>
      </w:r>
    </w:p>
    <w:p w14:paraId="29A16650" w14:textId="77777777" w:rsidR="00A924A4" w:rsidRDefault="00AB19D2">
      <w:pPr>
        <w:pStyle w:val="BodyText"/>
      </w:pPr>
      <w:r>
        <w:rPr>
          <w:b/>
        </w:rPr>
        <w:t xml:space="preserve">Luke W. </w:t>
      </w:r>
      <w:r>
        <w:rPr>
          <w:b/>
        </w:rPr>
        <w:t>Johnston</w:t>
      </w:r>
      <w:r>
        <w:rPr>
          <w:b/>
          <w:vertAlign w:val="superscript"/>
        </w:rPr>
        <w:t>1</w:t>
      </w:r>
      <w:r>
        <w:rPr>
          <w:b/>
        </w:rPr>
        <w:t>, Zhen Liu</w:t>
      </w:r>
      <w:r>
        <w:rPr>
          <w:b/>
          <w:vertAlign w:val="superscript"/>
        </w:rPr>
        <w:t>1</w:t>
      </w:r>
      <w:r>
        <w:rPr>
          <w:b/>
        </w:rPr>
        <w:t>, Ravi Retnakaran</w:t>
      </w:r>
      <w:r>
        <w:rPr>
          <w:b/>
          <w:vertAlign w:val="superscript"/>
        </w:rPr>
        <w:t>2,3</w:t>
      </w:r>
      <w:r>
        <w:rPr>
          <w:b/>
        </w:rPr>
        <w:t>, Stewart B. Harris</w:t>
      </w:r>
      <w:r>
        <w:rPr>
          <w:b/>
          <w:vertAlign w:val="superscript"/>
        </w:rPr>
        <w:t>5</w:t>
      </w:r>
      <w:r>
        <w:rPr>
          <w:b/>
        </w:rPr>
        <w:t>, Richard P. Bazinet</w:t>
      </w:r>
      <w:r>
        <w:rPr>
          <w:b/>
          <w:vertAlign w:val="superscript"/>
        </w:rPr>
        <w:t>1</w:t>
      </w:r>
      <w:r>
        <w:rPr>
          <w:b/>
        </w:rPr>
        <w:t>, Anthony J. Hanley</w:t>
      </w:r>
      <w:r>
        <w:rPr>
          <w:b/>
          <w:vertAlign w:val="superscript"/>
        </w:rPr>
        <w:t>1,3,5</w:t>
      </w:r>
    </w:p>
    <w:p w14:paraId="2FDECF8C" w14:textId="77777777" w:rsidR="00A924A4" w:rsidRDefault="00AB19D2">
      <w:pPr>
        <w:pStyle w:val="BodyText"/>
      </w:pPr>
      <w:r>
        <w:rPr>
          <w:vertAlign w:val="superscript"/>
        </w:rPr>
        <w:t>1</w:t>
      </w:r>
      <w:r>
        <w:t xml:space="preserve"> Department of Nutritional Sciences, University of Toronto, Toronto, Canada</w:t>
      </w:r>
      <w:r>
        <w:br/>
      </w:r>
      <w:r>
        <w:rPr>
          <w:vertAlign w:val="superscript"/>
        </w:rPr>
        <w:t>2</w:t>
      </w:r>
      <w:r>
        <w:t xml:space="preserve"> </w:t>
      </w:r>
      <w:proofErr w:type="spellStart"/>
      <w:r>
        <w:t>Lunenfeld</w:t>
      </w:r>
      <w:proofErr w:type="spellEnd"/>
      <w:r>
        <w:t xml:space="preserve"> Tanenbaum Research Institute, Mount Sinai Hospital, Toronto, </w:t>
      </w:r>
      <w:r>
        <w:t>Canada</w:t>
      </w:r>
      <w:r>
        <w:br/>
      </w:r>
      <w:r>
        <w:rPr>
          <w:vertAlign w:val="superscript"/>
        </w:rPr>
        <w:t>3</w:t>
      </w:r>
      <w:r>
        <w:t xml:space="preserve"> Division of Endocrinology, University of Toronto, Toronto, Canada.</w:t>
      </w:r>
      <w:r>
        <w:br/>
      </w:r>
      <w:r>
        <w:rPr>
          <w:vertAlign w:val="superscript"/>
        </w:rPr>
        <w:t>4</w:t>
      </w:r>
      <w:r>
        <w:t xml:space="preserve"> Centre for Studies in Family Medicine, University of Western Ontario, London, Canada.</w:t>
      </w:r>
      <w:r>
        <w:br/>
      </w:r>
      <w:r>
        <w:rPr>
          <w:vertAlign w:val="superscript"/>
        </w:rPr>
        <w:t>5</w:t>
      </w:r>
      <w:r>
        <w:t xml:space="preserve"> </w:t>
      </w:r>
      <w:proofErr w:type="spellStart"/>
      <w:r>
        <w:t>Dalla</w:t>
      </w:r>
      <w:proofErr w:type="spellEnd"/>
      <w:r>
        <w:t xml:space="preserve"> Lana School of Public Health, University of Toronto, Toronto, Canada</w:t>
      </w:r>
    </w:p>
    <w:p w14:paraId="11CD0873" w14:textId="77777777" w:rsidR="00A924A4" w:rsidRDefault="00AB19D2">
      <w:pPr>
        <w:pStyle w:val="BodyText"/>
      </w:pPr>
      <w:r>
        <w:rPr>
          <w:b/>
        </w:rPr>
        <w:t>Background</w:t>
      </w:r>
      <w:r>
        <w:t>: Sin</w:t>
      </w:r>
      <w:r>
        <w:t xml:space="preserve">ce FA within individual lipid fractions fulfill distinct physiological functions, </w:t>
      </w:r>
      <w:del w:id="2" w:author="Anthony Hanley" w:date="2018-01-08T18:11:00Z">
        <w:r w:rsidDel="00192506">
          <w:delText xml:space="preserve">a </w:delText>
        </w:r>
      </w:del>
      <w:r>
        <w:t xml:space="preserve">specific clusters of FA </w:t>
      </w:r>
      <w:ins w:id="3" w:author="Anthony Hanley" w:date="2018-01-08T18:13:00Z">
        <w:r w:rsidR="00192506">
          <w:t xml:space="preserve">across these fractions </w:t>
        </w:r>
      </w:ins>
      <w:r>
        <w:t xml:space="preserve">could be </w:t>
      </w:r>
      <w:commentRangeStart w:id="4"/>
      <w:r>
        <w:t>indicative of a greater risk for diabetes</w:t>
      </w:r>
      <w:commentRangeEnd w:id="4"/>
      <w:r w:rsidR="00192506">
        <w:rPr>
          <w:rStyle w:val="CommentReference"/>
        </w:rPr>
        <w:commentReference w:id="4"/>
      </w:r>
      <w:r>
        <w:t xml:space="preserve">. Our aim, therefore, was to identify specific </w:t>
      </w:r>
      <w:commentRangeStart w:id="5"/>
      <w:r>
        <w:t xml:space="preserve">patterns </w:t>
      </w:r>
      <w:commentRangeEnd w:id="5"/>
      <w:r w:rsidR="00192506">
        <w:rPr>
          <w:rStyle w:val="CommentReference"/>
        </w:rPr>
        <w:commentReference w:id="5"/>
      </w:r>
      <w:r>
        <w:t>in the composition of FA across multiple l</w:t>
      </w:r>
      <w:r>
        <w:t xml:space="preserve">ipid fractions and </w:t>
      </w:r>
      <w:ins w:id="6" w:author="Anthony Hanley" w:date="2018-01-08T18:16:00Z">
        <w:r w:rsidR="00192506">
          <w:t xml:space="preserve">determine </w:t>
        </w:r>
      </w:ins>
      <w:r>
        <w:t>their association with insulin sensitivity (IS) and beta-cell function.</w:t>
      </w:r>
    </w:p>
    <w:p w14:paraId="01C9EE69" w14:textId="77777777" w:rsidR="00A924A4" w:rsidRDefault="00AB19D2">
      <w:pPr>
        <w:pStyle w:val="BodyText"/>
      </w:pPr>
      <w:r>
        <w:rPr>
          <w:b/>
        </w:rPr>
        <w:t>Methods</w:t>
      </w:r>
      <w:r>
        <w:t>: Adults at risk for diabetes (n=477) had blood drawn at fasting and during an OGTT. FA from triacylglycerol (TGFA), phospholipid, cholesteryl ester, and non-</w:t>
      </w:r>
      <w:r>
        <w:t>esterified (NEFA) fractions were quantified from fasting samples and the mole percent (</w:t>
      </w:r>
      <w:proofErr w:type="spellStart"/>
      <w:proofErr w:type="gramStart"/>
      <w:r>
        <w:t>mol</w:t>
      </w:r>
      <w:proofErr w:type="spellEnd"/>
      <w:r>
        <w:t>%</w:t>
      </w:r>
      <w:proofErr w:type="gramEnd"/>
      <w:r>
        <w:t>) of total lipids was calculated. Outcome measures included the Matsuda index (ISI) for IS and the Insulin Secretion-Sensitivity Index-2 (ISSI-2) for beta-cell funct</w:t>
      </w:r>
      <w:r>
        <w:t>ion. Partial least squares (PLS) was used to identify underlying clusters in the FA composition, with FA from all lipid fractions included as the predictor variables and ISI or ISSI-2 as the response variables, in separate PLS models.</w:t>
      </w:r>
    </w:p>
    <w:p w14:paraId="3ACBE253" w14:textId="77777777" w:rsidR="00A924A4" w:rsidRDefault="00AB19D2">
      <w:pPr>
        <w:pStyle w:val="BodyText"/>
      </w:pPr>
      <w:commentRangeStart w:id="7"/>
      <w:r>
        <w:rPr>
          <w:b/>
        </w:rPr>
        <w:t>Results</w:t>
      </w:r>
      <w:commentRangeEnd w:id="7"/>
      <w:r w:rsidR="00D803C2">
        <w:rPr>
          <w:rStyle w:val="CommentReference"/>
        </w:rPr>
        <w:commentReference w:id="7"/>
      </w:r>
      <w:r>
        <w:t>: The first tw</w:t>
      </w:r>
      <w:r>
        <w:t xml:space="preserve">o PLS components (C1 and C2) were extracted. These components explained 22.4-39.2% of the variance in the </w:t>
      </w:r>
      <w:commentRangeStart w:id="8"/>
      <w:r>
        <w:t xml:space="preserve">outcomes </w:t>
      </w:r>
      <w:commentRangeEnd w:id="8"/>
      <w:r w:rsidR="00D803C2">
        <w:rPr>
          <w:rStyle w:val="CommentReference"/>
        </w:rPr>
        <w:commentReference w:id="8"/>
      </w:r>
      <w:r>
        <w:t xml:space="preserve">and </w:t>
      </w:r>
      <w:commentRangeStart w:id="9"/>
      <w:r>
        <w:t xml:space="preserve">explained </w:t>
      </w:r>
      <w:commentRangeEnd w:id="9"/>
      <w:r w:rsidR="00D803C2">
        <w:rPr>
          <w:rStyle w:val="CommentReference"/>
        </w:rPr>
        <w:commentReference w:id="9"/>
      </w:r>
      <w:commentRangeStart w:id="10"/>
      <w:r>
        <w:t>21.8-22.5% of the variance in the FA</w:t>
      </w:r>
      <w:commentRangeEnd w:id="10"/>
      <w:r w:rsidR="00D803C2">
        <w:rPr>
          <w:rStyle w:val="CommentReference"/>
        </w:rPr>
        <w:commentReference w:id="10"/>
      </w:r>
      <w:r>
        <w:t xml:space="preserve">. TGFA and NEFA </w:t>
      </w:r>
      <w:ins w:id="11" w:author="Anthony Hanley" w:date="2018-01-08T18:21:00Z">
        <w:r w:rsidR="00D803C2">
          <w:t xml:space="preserve">had </w:t>
        </w:r>
      </w:ins>
      <w:r>
        <w:t>strong</w:t>
      </w:r>
      <w:del w:id="12" w:author="Anthony Hanley" w:date="2018-01-08T18:21:00Z">
        <w:r w:rsidDel="00D803C2">
          <w:delText>ly</w:delText>
        </w:r>
      </w:del>
      <w:r>
        <w:t xml:space="preserve"> </w:t>
      </w:r>
      <w:del w:id="13" w:author="Anthony Hanley" w:date="2018-01-08T18:21:00Z">
        <w:r w:rsidDel="00D803C2">
          <w:delText xml:space="preserve">loaded negatively </w:delText>
        </w:r>
      </w:del>
      <w:ins w:id="14" w:author="Anthony Hanley" w:date="2018-01-08T18:21:00Z">
        <w:r w:rsidR="00D803C2">
          <w:t>negative</w:t>
        </w:r>
        <w:r w:rsidR="00D803C2">
          <w:t xml:space="preserve"> loadings</w:t>
        </w:r>
        <w:r w:rsidR="00D803C2">
          <w:t xml:space="preserve"> </w:t>
        </w:r>
      </w:ins>
      <w:r>
        <w:t>on C1 and C2, respectively (</w:t>
      </w:r>
      <w:del w:id="15" w:author="Anthony Hanley" w:date="2018-01-08T18:17:00Z">
        <w:r w:rsidDel="00D803C2">
          <w:delText xml:space="preserve">see </w:delText>
        </w:r>
      </w:del>
      <w:r>
        <w:t>Figure A)</w:t>
      </w:r>
      <w:ins w:id="16" w:author="Anthony Hanley" w:date="2018-01-08T18:36:00Z">
        <w:r>
          <w:t xml:space="preserve">, although </w:t>
        </w:r>
      </w:ins>
      <w:del w:id="17" w:author="Anthony Hanley" w:date="2018-01-08T18:36:00Z">
        <w:r w:rsidDel="00AB19D2">
          <w:delText>.</w:delText>
        </w:r>
        <w:r w:rsidDel="00AB19D2">
          <w:delText xml:space="preserve"> </w:delText>
        </w:r>
        <w:r w:rsidDel="00AB19D2">
          <w:delText>O</w:delText>
        </w:r>
      </w:del>
      <w:ins w:id="18" w:author="Anthony Hanley" w:date="2018-01-08T18:36:00Z">
        <w:r>
          <w:t>o</w:t>
        </w:r>
      </w:ins>
      <w:bookmarkStart w:id="19" w:name="_GoBack"/>
      <w:bookmarkEnd w:id="19"/>
      <w:r>
        <w:t xml:space="preserve">nly </w:t>
      </w:r>
      <w:ins w:id="20" w:author="Anthony Hanley" w:date="2018-01-08T18:22:00Z">
        <w:r w:rsidR="00D803C2">
          <w:t xml:space="preserve">a subset of </w:t>
        </w:r>
      </w:ins>
      <w:r>
        <w:t xml:space="preserve">specific TGFA contributed substantially to the variability </w:t>
      </w:r>
      <w:commentRangeStart w:id="21"/>
      <w:r>
        <w:t>in the outcomes with C1 and C2</w:t>
      </w:r>
      <w:commentRangeEnd w:id="21"/>
      <w:r w:rsidR="00D803C2">
        <w:rPr>
          <w:rStyle w:val="CommentReference"/>
        </w:rPr>
        <w:commentReference w:id="21"/>
      </w:r>
      <w:r>
        <w:t xml:space="preserve"> (i.e. TG14:0, TG16:0, TG16:1n-7, TG18:0, TG18:1n-9, TG18:1n-7; </w:t>
      </w:r>
      <w:del w:id="22" w:author="Anthony Hanley" w:date="2018-01-08T18:20:00Z">
        <w:r w:rsidDel="00D803C2">
          <w:delText xml:space="preserve">see </w:delText>
        </w:r>
      </w:del>
      <w:r>
        <w:t xml:space="preserve">Figure B). A lower </w:t>
      </w:r>
      <w:commentRangeStart w:id="23"/>
      <w:r>
        <w:t>PLS score</w:t>
      </w:r>
      <w:commentRangeEnd w:id="23"/>
      <w:r>
        <w:rPr>
          <w:rStyle w:val="CommentReference"/>
        </w:rPr>
        <w:commentReference w:id="23"/>
      </w:r>
      <w:ins w:id="24" w:author="Anthony Hanley" w:date="2018-01-08T18:26:00Z">
        <w:r w:rsidR="00D803C2">
          <w:t xml:space="preserve">, </w:t>
        </w:r>
      </w:ins>
      <w:del w:id="25" w:author="Anthony Hanley" w:date="2018-01-08T18:26:00Z">
        <w:r w:rsidDel="00D803C2">
          <w:delText xml:space="preserve"> </w:delText>
        </w:r>
        <w:r w:rsidDel="00D803C2">
          <w:delText>(</w:delText>
        </w:r>
      </w:del>
      <w:ins w:id="26" w:author="Anthony Hanley" w:date="2018-01-08T18:26:00Z">
        <w:r w:rsidR="00D803C2">
          <w:t xml:space="preserve">indicating a </w:t>
        </w:r>
      </w:ins>
      <w:r>
        <w:t xml:space="preserve">higher </w:t>
      </w:r>
      <w:proofErr w:type="spellStart"/>
      <w:r>
        <w:t>mol</w:t>
      </w:r>
      <w:proofErr w:type="spellEnd"/>
      <w:r>
        <w:t xml:space="preserve">% of </w:t>
      </w:r>
      <w:ins w:id="27" w:author="Anthony Hanley" w:date="2018-01-08T18:26:00Z">
        <w:r w:rsidR="00D803C2">
          <w:t>these specific</w:t>
        </w:r>
      </w:ins>
      <w:ins w:id="28" w:author="Anthony Hanley" w:date="2018-01-08T18:32:00Z">
        <w:r>
          <w:t xml:space="preserve"> </w:t>
        </w:r>
      </w:ins>
      <w:r>
        <w:t>TGFA</w:t>
      </w:r>
      <w:ins w:id="29" w:author="Anthony Hanley" w:date="2018-01-08T18:26:00Z">
        <w:r w:rsidR="00D803C2">
          <w:t>,</w:t>
        </w:r>
      </w:ins>
      <w:del w:id="30" w:author="Anthony Hanley" w:date="2018-01-08T18:26:00Z">
        <w:r w:rsidDel="00D803C2">
          <w:delText>)</w:delText>
        </w:r>
      </w:del>
      <w:r>
        <w:t xml:space="preserve"> associated with 5.8-7% lower ISI and 3.7-3.8% lo</w:t>
      </w:r>
      <w:r>
        <w:t>wer ISSI-2.</w:t>
      </w:r>
    </w:p>
    <w:p w14:paraId="3AB65C20" w14:textId="77777777" w:rsidR="00A924A4" w:rsidRDefault="00AB19D2">
      <w:pPr>
        <w:pStyle w:val="BodyText"/>
      </w:pPr>
      <w:r>
        <w:rPr>
          <w:b/>
        </w:rPr>
        <w:t>Conclusions</w:t>
      </w:r>
      <w:r>
        <w:t xml:space="preserve">: We identified a cluster of TGFA that had </w:t>
      </w:r>
      <w:del w:id="31" w:author="Anthony Hanley" w:date="2018-01-08T18:27:00Z">
        <w:r w:rsidDel="00AB19D2">
          <w:delText xml:space="preserve">a </w:delText>
        </w:r>
      </w:del>
      <w:r>
        <w:t xml:space="preserve">strong </w:t>
      </w:r>
      <w:r>
        <w:t>negative association</w:t>
      </w:r>
      <w:ins w:id="32" w:author="Anthony Hanley" w:date="2018-01-08T18:28:00Z">
        <w:r>
          <w:t>s</w:t>
        </w:r>
      </w:ins>
      <w:r>
        <w:t xml:space="preserve"> with IS and beta-cell function. These TGFA (e.g. 16:1n-7) are </w:t>
      </w:r>
      <w:r>
        <w:t xml:space="preserve">reported to </w:t>
      </w:r>
      <w:del w:id="33" w:author="Anthony Hanley" w:date="2018-01-08T18:30:00Z">
        <w:r w:rsidDel="00AB19D2">
          <w:delText>associate with</w:delText>
        </w:r>
      </w:del>
      <w:ins w:id="34" w:author="Anthony Hanley" w:date="2018-01-08T18:30:00Z">
        <w:r>
          <w:t xml:space="preserve"> be markers of</w:t>
        </w:r>
      </w:ins>
      <w:r>
        <w:t xml:space="preserve"> de</w:t>
      </w:r>
      <w:r>
        <w:t xml:space="preserve"> novo lipogenesis from simple carbohydrates and to exhibit </w:t>
      </w:r>
      <w:proofErr w:type="spellStart"/>
      <w:r>
        <w:t>lipotoxic</w:t>
      </w:r>
      <w:proofErr w:type="spellEnd"/>
      <w:r>
        <w:t xml:space="preserve"> </w:t>
      </w:r>
      <w:r>
        <w:t xml:space="preserve">effects. Our results suggest that only a </w:t>
      </w:r>
      <w:del w:id="35" w:author="Anthony Hanley" w:date="2018-01-08T18:28:00Z">
        <w:r w:rsidDel="00AB19D2">
          <w:delText xml:space="preserve">few </w:delText>
        </w:r>
      </w:del>
      <w:ins w:id="36" w:author="Anthony Hanley" w:date="2018-01-08T18:28:00Z">
        <w:r>
          <w:t>subset of</w:t>
        </w:r>
        <w:r>
          <w:t xml:space="preserve"> </w:t>
        </w:r>
      </w:ins>
      <w:r>
        <w:t>FA from a broad spectrum of serum FA may underlie the association between lipids and glucose dysregulation, and that these lipids are possible mediators between the reported associations of carbohydrate intake a</w:t>
      </w:r>
      <w:r>
        <w:t>nd diabetes risk.</w:t>
      </w:r>
    </w:p>
    <w:p w14:paraId="00F91D88" w14:textId="77777777" w:rsidR="00A924A4" w:rsidRDefault="00AB19D2">
      <w:pPr>
        <w:pStyle w:val="BodyText"/>
      </w:pPr>
      <w:r>
        <w:rPr>
          <w:noProof/>
        </w:rPr>
        <w:lastRenderedPageBreak/>
        <w:drawing>
          <wp:inline distT="0" distB="0" distL="114935" distR="114935" wp14:anchorId="13538DCA" wp14:editId="077342B9">
            <wp:extent cx="4620260" cy="64681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9F14" w14:textId="77777777" w:rsidR="00A924A4" w:rsidRDefault="00AB19D2">
      <w:pPr>
        <w:pStyle w:val="BodyText"/>
      </w:pPr>
      <w:r>
        <w:rPr>
          <w:b/>
        </w:rPr>
        <w:t>Author information</w:t>
      </w:r>
    </w:p>
    <w:p w14:paraId="3059B6B5" w14:textId="77777777" w:rsidR="00A924A4" w:rsidRDefault="00AB19D2">
      <w:pPr>
        <w:pStyle w:val="Compact"/>
        <w:numPr>
          <w:ilvl w:val="0"/>
          <w:numId w:val="1"/>
        </w:numPr>
      </w:pPr>
      <w:r>
        <w:t>Presenting author contact:</w:t>
      </w:r>
    </w:p>
    <w:p w14:paraId="7CC3071B" w14:textId="77777777" w:rsidR="00A924A4" w:rsidRDefault="00AB19D2">
      <w:pPr>
        <w:pStyle w:val="Compact"/>
        <w:numPr>
          <w:ilvl w:val="1"/>
          <w:numId w:val="2"/>
        </w:numPr>
      </w:pPr>
      <w:r>
        <w:t>Name: Luke W. Johnston</w:t>
      </w:r>
    </w:p>
    <w:p w14:paraId="60F49057" w14:textId="77777777" w:rsidR="00A924A4" w:rsidRDefault="00AB19D2">
      <w:pPr>
        <w:pStyle w:val="Compact"/>
        <w:numPr>
          <w:ilvl w:val="1"/>
          <w:numId w:val="2"/>
        </w:numPr>
      </w:pPr>
      <w:r>
        <w:t>Telephone: +16474606580</w:t>
      </w:r>
    </w:p>
    <w:p w14:paraId="21524B6C" w14:textId="77777777" w:rsidR="00A924A4" w:rsidRDefault="00AB19D2">
      <w:pPr>
        <w:pStyle w:val="Compact"/>
        <w:numPr>
          <w:ilvl w:val="1"/>
          <w:numId w:val="2"/>
        </w:numPr>
      </w:pPr>
      <w:r>
        <w:t xml:space="preserve">Email: </w:t>
      </w:r>
      <w:hyperlink r:id="rId8">
        <w:r>
          <w:rPr>
            <w:rStyle w:val="InternetLink"/>
          </w:rPr>
          <w:t>luke.johnston@mail.utoronto.ca</w:t>
        </w:r>
      </w:hyperlink>
    </w:p>
    <w:p w14:paraId="6D2444B3" w14:textId="77777777" w:rsidR="00A924A4" w:rsidRDefault="00AB19D2">
      <w:pPr>
        <w:pStyle w:val="Compact"/>
        <w:numPr>
          <w:ilvl w:val="0"/>
          <w:numId w:val="1"/>
        </w:numPr>
      </w:pPr>
      <w:r>
        <w:t>Presentation preferred: Either oral or poster</w:t>
      </w:r>
    </w:p>
    <w:p w14:paraId="236C7865" w14:textId="77777777" w:rsidR="00A924A4" w:rsidRDefault="00AB19D2">
      <w:pPr>
        <w:pStyle w:val="Compact"/>
        <w:numPr>
          <w:ilvl w:val="0"/>
          <w:numId w:val="1"/>
        </w:numPr>
      </w:pPr>
      <w:r>
        <w:t xml:space="preserve">I </w:t>
      </w:r>
      <w:r>
        <w:t>am a younger researcher: Post Doctorate researcher</w:t>
      </w:r>
    </w:p>
    <w:sectPr w:rsidR="00A924A4">
      <w:pgSz w:w="11906" w:h="16838"/>
      <w:pgMar w:top="1417" w:right="1417" w:bottom="1417" w:left="1417" w:header="0" w:footer="0" w:gutter="0"/>
      <w:cols w:space="720"/>
      <w:formProt w:val="0"/>
      <w:docGrid w:linePitch="249" w:charSpace="2047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nthony Hanley" w:date="2018-01-08T18:12:00Z" w:initials="AH">
    <w:p w14:paraId="261D3002" w14:textId="77777777" w:rsidR="00192506" w:rsidRDefault="00192506">
      <w:pPr>
        <w:pStyle w:val="CommentText"/>
      </w:pPr>
      <w:r>
        <w:rPr>
          <w:rStyle w:val="CommentReference"/>
        </w:rPr>
        <w:annotationRef/>
      </w:r>
      <w:r>
        <w:t xml:space="preserve">If space becomes an issue … </w:t>
      </w:r>
      <w:proofErr w:type="gramStart"/>
      <w:r>
        <w:t>“ …</w:t>
      </w:r>
      <w:proofErr w:type="gramEnd"/>
      <w:r>
        <w:t xml:space="preserve"> informative regarding diabetes risk”.  </w:t>
      </w:r>
    </w:p>
  </w:comment>
  <w:comment w:id="5" w:author="Anthony Hanley" w:date="2018-01-08T18:14:00Z" w:initials="AH">
    <w:p w14:paraId="48C792AB" w14:textId="77777777" w:rsidR="00192506" w:rsidRDefault="00192506">
      <w:pPr>
        <w:pStyle w:val="CommentText"/>
      </w:pPr>
      <w:r>
        <w:rPr>
          <w:rStyle w:val="CommentReference"/>
        </w:rPr>
        <w:annotationRef/>
      </w:r>
      <w:r>
        <w:t>Do you want to use “clusters” for consistency?</w:t>
      </w:r>
    </w:p>
  </w:comment>
  <w:comment w:id="7" w:author="Anthony Hanley" w:date="2018-01-08T18:21:00Z" w:initials="AH">
    <w:p w14:paraId="2B529113" w14:textId="77777777" w:rsidR="00D803C2" w:rsidRDefault="00D803C2">
      <w:pPr>
        <w:pStyle w:val="CommentText"/>
      </w:pPr>
      <w:r>
        <w:rPr>
          <w:rStyle w:val="CommentReference"/>
        </w:rPr>
        <w:annotationRef/>
      </w:r>
      <w:r>
        <w:t xml:space="preserve">Made some suggested tweaks to the wording … </w:t>
      </w:r>
    </w:p>
  </w:comment>
  <w:comment w:id="8" w:author="Anthony Hanley" w:date="2018-01-08T18:24:00Z" w:initials="AH">
    <w:p w14:paraId="19944F69" w14:textId="77777777" w:rsidR="00D803C2" w:rsidRDefault="00D803C2">
      <w:pPr>
        <w:pStyle w:val="CommentText"/>
      </w:pPr>
      <w:r>
        <w:t xml:space="preserve"> … </w:t>
      </w:r>
      <w:r>
        <w:rPr>
          <w:rStyle w:val="CommentReference"/>
        </w:rPr>
        <w:annotationRef/>
      </w:r>
      <w:r>
        <w:t>“response variables</w:t>
      </w:r>
      <w:proofErr w:type="gramStart"/>
      <w:r>
        <w:t>” ?</w:t>
      </w:r>
      <w:proofErr w:type="gramEnd"/>
      <w:r>
        <w:t xml:space="preserve"> To be consistent with how it is said in the Methods?</w:t>
      </w:r>
    </w:p>
  </w:comment>
  <w:comment w:id="9" w:author="Anthony Hanley" w:date="2018-01-08T18:18:00Z" w:initials="AH">
    <w:p w14:paraId="69B729E3" w14:textId="77777777" w:rsidR="00D803C2" w:rsidRDefault="00D803C2">
      <w:pPr>
        <w:pStyle w:val="CommentText"/>
      </w:pPr>
      <w:r>
        <w:rPr>
          <w:rStyle w:val="CommentReference"/>
        </w:rPr>
        <w:annotationRef/>
      </w:r>
      <w:r>
        <w:t>Omit to save space as “explained” is already in the sentence earlier.</w:t>
      </w:r>
    </w:p>
    <w:p w14:paraId="32CED2E4" w14:textId="77777777" w:rsidR="00D803C2" w:rsidRDefault="00D803C2">
      <w:pPr>
        <w:pStyle w:val="CommentText"/>
      </w:pPr>
    </w:p>
    <w:p w14:paraId="437D3E1C" w14:textId="77777777" w:rsidR="00D803C2" w:rsidRDefault="00D803C2">
      <w:pPr>
        <w:pStyle w:val="CommentText"/>
      </w:pPr>
    </w:p>
  </w:comment>
  <w:comment w:id="10" w:author="Anthony Hanley" w:date="2018-01-08T18:19:00Z" w:initials="AH">
    <w:p w14:paraId="36C48460" w14:textId="77777777" w:rsidR="00D803C2" w:rsidRDefault="00D803C2">
      <w:pPr>
        <w:pStyle w:val="CommentText"/>
      </w:pPr>
      <w:r>
        <w:rPr>
          <w:rStyle w:val="CommentReference"/>
        </w:rPr>
        <w:annotationRef/>
      </w:r>
      <w:r>
        <w:t xml:space="preserve">Do you absolutely need this part of the sentence? I am concerned it is complicating the interpretation but there may not be an alternative …   </w:t>
      </w:r>
    </w:p>
  </w:comment>
  <w:comment w:id="21" w:author="Anthony Hanley" w:date="2018-01-08T18:25:00Z" w:initials="AH">
    <w:p w14:paraId="2C17264D" w14:textId="77777777" w:rsidR="00D803C2" w:rsidRDefault="00D803C2">
      <w:pPr>
        <w:pStyle w:val="CommentText"/>
      </w:pPr>
      <w:r>
        <w:rPr>
          <w:rStyle w:val="CommentReference"/>
        </w:rPr>
        <w:annotationRef/>
      </w:r>
      <w:r>
        <w:t xml:space="preserve">I don’t understand this part of the sentence … </w:t>
      </w:r>
    </w:p>
  </w:comment>
  <w:comment w:id="23" w:author="Anthony Hanley" w:date="2018-01-08T18:32:00Z" w:initials="AH">
    <w:p w14:paraId="0F252022" w14:textId="77777777" w:rsidR="00AB19D2" w:rsidRDefault="00AB19D2">
      <w:pPr>
        <w:pStyle w:val="CommentText"/>
      </w:pPr>
      <w:r>
        <w:rPr>
          <w:rStyle w:val="CommentReference"/>
        </w:rPr>
        <w:annotationRef/>
      </w:r>
      <w:r>
        <w:t>Is this C1 or C2?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1D3002" w15:done="0"/>
  <w15:commentEx w15:paraId="48C792AB" w15:done="0"/>
  <w15:commentEx w15:paraId="2B529113" w15:done="0"/>
  <w15:commentEx w15:paraId="19944F69" w15:done="0"/>
  <w15:commentEx w15:paraId="437D3E1C" w15:done="0"/>
  <w15:commentEx w15:paraId="36C48460" w15:done="0"/>
  <w15:commentEx w15:paraId="2C17264D" w15:done="0"/>
  <w15:commentEx w15:paraId="0F2520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07AF2"/>
    <w:multiLevelType w:val="multilevel"/>
    <w:tmpl w:val="F2D21CC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B1F232D"/>
    <w:multiLevelType w:val="multilevel"/>
    <w:tmpl w:val="43FA4D7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1DC1CF1"/>
    <w:multiLevelType w:val="multilevel"/>
    <w:tmpl w:val="DB8C4D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hony Hanley">
    <w15:presenceInfo w15:providerId="Windows Live" w15:userId="7f45f5a59c97dd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4"/>
    <w:rsid w:val="00192506"/>
    <w:rsid w:val="009E40E3"/>
    <w:rsid w:val="00A924A4"/>
    <w:rsid w:val="00AB19D2"/>
    <w:rsid w:val="00D8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24B9"/>
  <w15:docId w15:val="{27F0262F-1C6E-42B6-BE1C-03D40FD3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color w:val="00000A"/>
    </w:r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character" w:styleId="CommentReference">
    <w:name w:val="annotation reference"/>
    <w:basedOn w:val="DefaultParagraphFont"/>
    <w:semiHidden/>
    <w:unhideWhenUsed/>
    <w:rsid w:val="001925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92506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92506"/>
    <w:rPr>
      <w:rFonts w:ascii="Arial" w:hAnsi="Arial"/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92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92506"/>
    <w:rPr>
      <w:rFonts w:ascii="Arial" w:hAnsi="Arial"/>
      <w:b/>
      <w:bCs/>
      <w:color w:val="00000A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925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92506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e.johnston@mail.utoronto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Hanley</dc:creator>
  <dc:description/>
  <cp:lastModifiedBy>Anthony Hanley</cp:lastModifiedBy>
  <cp:revision>3</cp:revision>
  <dcterms:created xsi:type="dcterms:W3CDTF">2018-01-08T23:08:00Z</dcterms:created>
  <dcterms:modified xsi:type="dcterms:W3CDTF">2018-01-08T23:36:00Z</dcterms:modified>
  <dc:language>en-CA</dc:language>
</cp:coreProperties>
</file>